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C09C" w14:textId="77777777" w:rsidR="005B29C4" w:rsidRPr="005C374C" w:rsidRDefault="005B29C4" w:rsidP="005B29C4">
      <w:pPr>
        <w:jc w:val="center"/>
        <w:rPr>
          <w:rFonts w:cs="Times New Roman"/>
          <w:sz w:val="44"/>
          <w:szCs w:val="44"/>
        </w:rPr>
      </w:pPr>
      <w:ins w:id="0" w:author="Win, Than" w:date="2020-01-30T09:44:00Z">
        <w:r w:rsidRPr="005C374C">
          <w:rPr>
            <w:rFonts w:cs="Times New Roman"/>
            <w:sz w:val="44"/>
            <w:szCs w:val="44"/>
          </w:rPr>
          <w:fldChar w:fldCharType="begin"/>
        </w:r>
        <w:r w:rsidRPr="005C374C">
          <w:rPr>
            <w:rFonts w:cs="Times New Roman"/>
            <w:sz w:val="44"/>
            <w:szCs w:val="44"/>
          </w:rPr>
          <w:instrText xml:space="preserve"> MACROBUTTON MTEditEquationSection2 </w:instrText>
        </w:r>
        <w:r w:rsidRPr="005C374C">
          <w:rPr>
            <w:rStyle w:val="MTEquationSection"/>
            <w:rPrChange w:id="1" w:author="Win, Than" w:date="2020-01-30T09:44:00Z">
              <w:rPr>
                <w:rFonts w:cs="Times New Roman"/>
                <w:sz w:val="44"/>
                <w:szCs w:val="44"/>
              </w:rPr>
            </w:rPrChange>
          </w:rPr>
          <w:instrText>Equation Chapter 1 Section 1</w:instrText>
        </w:r>
        <w:r w:rsidRPr="005C374C">
          <w:rPr>
            <w:rFonts w:cs="Times New Roman"/>
            <w:sz w:val="44"/>
            <w:szCs w:val="44"/>
          </w:rPr>
          <w:fldChar w:fldCharType="begin"/>
        </w:r>
        <w:r w:rsidRPr="005C374C">
          <w:rPr>
            <w:rFonts w:cs="Times New Roman"/>
            <w:sz w:val="44"/>
            <w:szCs w:val="44"/>
          </w:rPr>
          <w:instrText xml:space="preserve"> SEQ MTEqn \r \h \* MERGEFORMAT </w:instrText>
        </w:r>
        <w:r w:rsidRPr="005C374C">
          <w:rPr>
            <w:rFonts w:cs="Times New Roman"/>
            <w:sz w:val="44"/>
            <w:szCs w:val="44"/>
          </w:rPr>
          <w:fldChar w:fldCharType="end"/>
        </w:r>
        <w:r w:rsidRPr="005C374C">
          <w:rPr>
            <w:rFonts w:cs="Times New Roman"/>
            <w:sz w:val="44"/>
            <w:szCs w:val="44"/>
          </w:rPr>
          <w:fldChar w:fldCharType="begin"/>
        </w:r>
        <w:r w:rsidRPr="005C374C">
          <w:rPr>
            <w:rFonts w:cs="Times New Roman"/>
            <w:sz w:val="44"/>
            <w:szCs w:val="44"/>
          </w:rPr>
          <w:instrText xml:space="preserve"> SEQ MTSec \r 1 \h \* MERGEFORMAT </w:instrText>
        </w:r>
        <w:r w:rsidRPr="005C374C">
          <w:rPr>
            <w:rFonts w:cs="Times New Roman"/>
            <w:sz w:val="44"/>
            <w:szCs w:val="44"/>
          </w:rPr>
          <w:fldChar w:fldCharType="end"/>
        </w:r>
        <w:r w:rsidRPr="005C374C">
          <w:rPr>
            <w:rFonts w:cs="Times New Roman"/>
            <w:sz w:val="44"/>
            <w:szCs w:val="44"/>
          </w:rPr>
          <w:fldChar w:fldCharType="begin"/>
        </w:r>
        <w:r w:rsidRPr="005C374C">
          <w:rPr>
            <w:rFonts w:cs="Times New Roman"/>
            <w:sz w:val="44"/>
            <w:szCs w:val="44"/>
          </w:rPr>
          <w:instrText xml:space="preserve"> SEQ MTChap \r 1 \h \* MERGEFORMAT </w:instrText>
        </w:r>
        <w:r w:rsidRPr="005C374C">
          <w:rPr>
            <w:rFonts w:cs="Times New Roman"/>
            <w:sz w:val="44"/>
            <w:szCs w:val="44"/>
          </w:rPr>
          <w:fldChar w:fldCharType="end"/>
        </w:r>
        <w:r w:rsidRPr="005C374C">
          <w:rPr>
            <w:rFonts w:cs="Times New Roman"/>
            <w:sz w:val="44"/>
            <w:szCs w:val="44"/>
          </w:rPr>
          <w:fldChar w:fldCharType="end"/>
        </w:r>
      </w:ins>
    </w:p>
    <w:p w14:paraId="1A2EE143" w14:textId="77777777" w:rsidR="005B29C4" w:rsidRPr="005C374C" w:rsidRDefault="005B29C4" w:rsidP="005B29C4">
      <w:pPr>
        <w:jc w:val="center"/>
        <w:rPr>
          <w:rFonts w:cs="Times New Roman"/>
          <w:sz w:val="44"/>
          <w:szCs w:val="44"/>
        </w:rPr>
      </w:pPr>
    </w:p>
    <w:p w14:paraId="138490D9" w14:textId="3F8B12FB" w:rsidR="005B29C4" w:rsidRPr="005C374C" w:rsidRDefault="005B29C4" w:rsidP="005B29C4">
      <w:pPr>
        <w:jc w:val="center"/>
        <w:rPr>
          <w:rFonts w:cs="Times New Roman"/>
          <w:sz w:val="44"/>
          <w:szCs w:val="44"/>
        </w:rPr>
      </w:pPr>
      <w:r w:rsidRPr="005C374C">
        <w:rPr>
          <w:rFonts w:cs="Times New Roman"/>
          <w:sz w:val="44"/>
          <w:szCs w:val="44"/>
        </w:rPr>
        <w:t xml:space="preserve">Lab </w:t>
      </w:r>
      <w:r w:rsidR="00BF2CDB">
        <w:rPr>
          <w:rFonts w:cs="Times New Roman"/>
          <w:sz w:val="44"/>
          <w:szCs w:val="44"/>
        </w:rPr>
        <w:t>6</w:t>
      </w:r>
      <w:r w:rsidRPr="005C374C">
        <w:rPr>
          <w:rFonts w:cs="Times New Roman"/>
          <w:sz w:val="44"/>
          <w:szCs w:val="44"/>
        </w:rPr>
        <w:t xml:space="preserve"> –</w:t>
      </w:r>
    </w:p>
    <w:p w14:paraId="5FB58F93" w14:textId="77777777" w:rsidR="005B29C4" w:rsidRPr="005C374C" w:rsidRDefault="005B29C4" w:rsidP="005B29C4">
      <w:pPr>
        <w:jc w:val="center"/>
        <w:rPr>
          <w:rFonts w:cs="Times New Roman"/>
          <w:szCs w:val="24"/>
        </w:rPr>
      </w:pPr>
      <w:r w:rsidRPr="005C374C">
        <w:rPr>
          <w:rFonts w:cs="Times New Roman"/>
          <w:szCs w:val="24"/>
        </w:rPr>
        <w:t>EE3221-051 Digital Signal Processing</w:t>
      </w:r>
    </w:p>
    <w:p w14:paraId="5351E3D3" w14:textId="77777777" w:rsidR="005B29C4" w:rsidRPr="005C374C" w:rsidRDefault="005B29C4" w:rsidP="005B29C4">
      <w:pPr>
        <w:jc w:val="center"/>
        <w:rPr>
          <w:rFonts w:cs="Times New Roman"/>
          <w:szCs w:val="24"/>
        </w:rPr>
      </w:pPr>
      <w:r w:rsidRPr="005C374C">
        <w:rPr>
          <w:rFonts w:cs="Times New Roman"/>
          <w:szCs w:val="24"/>
        </w:rPr>
        <w:t xml:space="preserve">Dr. Marek </w:t>
      </w:r>
      <w:proofErr w:type="spellStart"/>
      <w:r w:rsidRPr="005C374C">
        <w:rPr>
          <w:rFonts w:cs="Times New Roman"/>
          <w:szCs w:val="24"/>
        </w:rPr>
        <w:t>Trawicki</w:t>
      </w:r>
      <w:proofErr w:type="spellEnd"/>
    </w:p>
    <w:p w14:paraId="079E054D" w14:textId="77777777" w:rsidR="005B29C4" w:rsidRPr="005C374C" w:rsidRDefault="005B29C4" w:rsidP="005B29C4">
      <w:pPr>
        <w:rPr>
          <w:rFonts w:cs="Times New Roman"/>
        </w:rPr>
      </w:pPr>
    </w:p>
    <w:p w14:paraId="543E00CF" w14:textId="77777777" w:rsidR="005B29C4" w:rsidRPr="005C374C" w:rsidRDefault="005B29C4" w:rsidP="005B29C4">
      <w:pPr>
        <w:rPr>
          <w:rFonts w:cs="Times New Roman"/>
        </w:rPr>
      </w:pPr>
    </w:p>
    <w:p w14:paraId="69B1FAFC" w14:textId="77777777" w:rsidR="005B29C4" w:rsidRPr="005C374C" w:rsidRDefault="005B29C4" w:rsidP="005B29C4">
      <w:pPr>
        <w:rPr>
          <w:rFonts w:cs="Times New Roman"/>
        </w:rPr>
      </w:pPr>
    </w:p>
    <w:p w14:paraId="6BF68410" w14:textId="77777777" w:rsidR="005B29C4" w:rsidRPr="005C374C" w:rsidRDefault="005B29C4" w:rsidP="005B29C4">
      <w:pPr>
        <w:rPr>
          <w:rFonts w:cs="Times New Roman"/>
        </w:rPr>
      </w:pPr>
    </w:p>
    <w:p w14:paraId="6B3556F1" w14:textId="77777777" w:rsidR="005B29C4" w:rsidRPr="005C374C" w:rsidRDefault="005B29C4" w:rsidP="005B29C4">
      <w:pPr>
        <w:rPr>
          <w:rFonts w:cs="Times New Roman"/>
        </w:rPr>
      </w:pPr>
    </w:p>
    <w:p w14:paraId="78554293" w14:textId="77777777" w:rsidR="005B29C4" w:rsidRPr="005C374C" w:rsidRDefault="005B29C4" w:rsidP="005B29C4">
      <w:pPr>
        <w:rPr>
          <w:rFonts w:cs="Times New Roman"/>
        </w:rPr>
      </w:pPr>
    </w:p>
    <w:p w14:paraId="79E7F84F" w14:textId="77777777" w:rsidR="005B29C4" w:rsidRPr="005C374C" w:rsidRDefault="005B29C4" w:rsidP="005B29C4">
      <w:pPr>
        <w:rPr>
          <w:rFonts w:cs="Times New Roman"/>
        </w:rPr>
      </w:pPr>
    </w:p>
    <w:p w14:paraId="532DF917" w14:textId="77777777" w:rsidR="005B29C4" w:rsidRPr="005C374C" w:rsidRDefault="005B29C4" w:rsidP="005B29C4">
      <w:pPr>
        <w:rPr>
          <w:rFonts w:cs="Times New Roman"/>
          <w:szCs w:val="24"/>
        </w:rPr>
      </w:pPr>
    </w:p>
    <w:p w14:paraId="25B9D414" w14:textId="77777777" w:rsidR="005B29C4" w:rsidRPr="005C374C" w:rsidRDefault="005B29C4" w:rsidP="005B29C4">
      <w:pPr>
        <w:rPr>
          <w:rFonts w:cs="Times New Roman"/>
          <w:szCs w:val="24"/>
        </w:rPr>
      </w:pPr>
    </w:p>
    <w:p w14:paraId="6509CC3E" w14:textId="77777777" w:rsidR="005B29C4" w:rsidRPr="005C374C" w:rsidRDefault="005B29C4" w:rsidP="005B29C4">
      <w:pPr>
        <w:jc w:val="center"/>
        <w:rPr>
          <w:rFonts w:cs="Times New Roman"/>
          <w:szCs w:val="24"/>
        </w:rPr>
      </w:pPr>
      <w:r w:rsidRPr="005C374C">
        <w:rPr>
          <w:rFonts w:cs="Times New Roman"/>
          <w:szCs w:val="24"/>
        </w:rPr>
        <w:t>By: Andrew Iliescu, Eduardo Diaz, &amp; Than Win</w:t>
      </w:r>
    </w:p>
    <w:p w14:paraId="43ED6394" w14:textId="77777777" w:rsidR="005B29C4" w:rsidRPr="005C374C" w:rsidRDefault="005B29C4" w:rsidP="005B29C4">
      <w:pPr>
        <w:jc w:val="center"/>
        <w:rPr>
          <w:rFonts w:cs="Times New Roman"/>
        </w:rPr>
      </w:pPr>
      <w:bookmarkStart w:id="2" w:name="_GoBack"/>
      <w:bookmarkEnd w:id="2"/>
    </w:p>
    <w:p w14:paraId="051204AE" w14:textId="77777777" w:rsidR="005B29C4" w:rsidRPr="005C374C" w:rsidRDefault="005B29C4" w:rsidP="005B29C4">
      <w:pPr>
        <w:rPr>
          <w:rFonts w:cs="Times New Roman"/>
        </w:rPr>
      </w:pPr>
    </w:p>
    <w:p w14:paraId="1F4A2782" w14:textId="77777777" w:rsidR="005B29C4" w:rsidRPr="005C374C" w:rsidRDefault="005B29C4" w:rsidP="005B29C4">
      <w:pPr>
        <w:rPr>
          <w:rFonts w:cs="Times New Roman"/>
        </w:rPr>
      </w:pPr>
    </w:p>
    <w:p w14:paraId="7ADA64B7" w14:textId="77777777" w:rsidR="005B29C4" w:rsidRPr="005C374C" w:rsidRDefault="005B29C4" w:rsidP="005B29C4">
      <w:pPr>
        <w:rPr>
          <w:rFonts w:cs="Times New Roman"/>
        </w:rPr>
      </w:pPr>
    </w:p>
    <w:p w14:paraId="2756AD0E" w14:textId="77777777" w:rsidR="005B29C4" w:rsidRPr="005C374C" w:rsidRDefault="005B29C4" w:rsidP="005B29C4">
      <w:pPr>
        <w:rPr>
          <w:rFonts w:cs="Times New Roman"/>
        </w:rPr>
      </w:pPr>
    </w:p>
    <w:p w14:paraId="4339AD34" w14:textId="77777777" w:rsidR="005B29C4" w:rsidRPr="005C374C" w:rsidRDefault="005B29C4" w:rsidP="005B29C4">
      <w:pPr>
        <w:rPr>
          <w:rFonts w:cs="Times New Roman"/>
        </w:rPr>
      </w:pPr>
    </w:p>
    <w:p w14:paraId="16B689CC" w14:textId="77777777" w:rsidR="005B29C4" w:rsidRPr="005C374C" w:rsidRDefault="005B29C4" w:rsidP="005B29C4">
      <w:pPr>
        <w:rPr>
          <w:rFonts w:cs="Times New Roman"/>
        </w:rPr>
      </w:pPr>
    </w:p>
    <w:p w14:paraId="73D10BC8" w14:textId="77777777" w:rsidR="005B29C4" w:rsidRPr="005C374C" w:rsidRDefault="005B29C4" w:rsidP="005B29C4">
      <w:pPr>
        <w:rPr>
          <w:rFonts w:cs="Times New Roman"/>
        </w:rPr>
      </w:pPr>
    </w:p>
    <w:p w14:paraId="35BDEC19" w14:textId="77777777" w:rsidR="005B29C4" w:rsidRPr="005C374C" w:rsidRDefault="005B29C4" w:rsidP="005B29C4">
      <w:pPr>
        <w:rPr>
          <w:rFonts w:cs="Times New Roman"/>
        </w:rPr>
      </w:pPr>
    </w:p>
    <w:p w14:paraId="5217390C" w14:textId="77777777" w:rsidR="005B29C4" w:rsidRPr="005C374C" w:rsidRDefault="005B29C4" w:rsidP="005B29C4">
      <w:pPr>
        <w:rPr>
          <w:rFonts w:cs="Times New Roman"/>
        </w:rPr>
      </w:pPr>
    </w:p>
    <w:p w14:paraId="5FF46384" w14:textId="77777777" w:rsidR="005B29C4" w:rsidRPr="005C374C" w:rsidRDefault="005B29C4" w:rsidP="005B29C4">
      <w:pPr>
        <w:rPr>
          <w:rFonts w:cs="Times New Roman"/>
        </w:rPr>
      </w:pPr>
    </w:p>
    <w:p w14:paraId="3D9A96D8" w14:textId="0A3CA107" w:rsidR="005B29C4" w:rsidRPr="005C374C" w:rsidRDefault="00BF2CDB" w:rsidP="005B29C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13 February </w:t>
      </w:r>
      <w:r w:rsidR="005B29C4" w:rsidRPr="005C374C">
        <w:rPr>
          <w:rFonts w:cs="Times New Roman"/>
          <w:szCs w:val="24"/>
        </w:rPr>
        <w:t>2020</w:t>
      </w:r>
    </w:p>
    <w:p w14:paraId="6F21AA5E" w14:textId="7F6BBC66" w:rsidR="005B29C4" w:rsidRPr="006133DB" w:rsidRDefault="005B29C4" w:rsidP="006133DB">
      <w:pPr>
        <w:pStyle w:val="HeaderCustom"/>
        <w:rPr>
          <w:rFonts w:ascii="Times New Roman" w:hAnsi="Times New Roman" w:cs="Times New Roman"/>
          <w:color w:val="auto"/>
        </w:rPr>
      </w:pPr>
      <w:r w:rsidRPr="005C374C">
        <w:rPr>
          <w:rFonts w:ascii="Times New Roman" w:hAnsi="Times New Roman" w:cs="Times New Roman"/>
          <w:color w:val="auto"/>
        </w:rPr>
        <w:lastRenderedPageBreak/>
        <w:t>Introduction</w:t>
      </w:r>
    </w:p>
    <w:p w14:paraId="7991B9B4" w14:textId="77777777" w:rsidR="005B29C4" w:rsidRPr="005C374C" w:rsidRDefault="005B29C4" w:rsidP="005B29C4">
      <w:pPr>
        <w:pStyle w:val="HeaderCustom"/>
        <w:rPr>
          <w:rFonts w:ascii="Times New Roman" w:hAnsi="Times New Roman" w:cs="Times New Roman"/>
          <w:color w:val="auto"/>
        </w:rPr>
      </w:pPr>
      <w:r w:rsidRPr="005C374C">
        <w:rPr>
          <w:rFonts w:ascii="Times New Roman" w:hAnsi="Times New Roman" w:cs="Times New Roman"/>
          <w:color w:val="auto"/>
        </w:rPr>
        <w:t>Procedure</w:t>
      </w:r>
    </w:p>
    <w:p w14:paraId="668E1B69" w14:textId="77777777" w:rsidR="005B29C4" w:rsidRPr="005C374C" w:rsidRDefault="005B29C4" w:rsidP="005B29C4">
      <w:pPr>
        <w:rPr>
          <w:rFonts w:cs="Times New Roman"/>
          <w:szCs w:val="24"/>
        </w:rPr>
      </w:pPr>
      <w:r w:rsidRPr="005C374C">
        <w:rPr>
          <w:rFonts w:cs="Times New Roman"/>
          <w:szCs w:val="24"/>
        </w:rPr>
        <w:t>Materials:</w:t>
      </w:r>
    </w:p>
    <w:p w14:paraId="74BE7012" w14:textId="77777777" w:rsidR="005B29C4" w:rsidRPr="005C374C" w:rsidRDefault="005B29C4" w:rsidP="005B2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74C">
        <w:rPr>
          <w:rFonts w:ascii="Times New Roman" w:hAnsi="Times New Roman" w:cs="Times New Roman"/>
          <w:sz w:val="24"/>
          <w:szCs w:val="24"/>
        </w:rPr>
        <w:t>Laptop with MATLAB Software</w:t>
      </w:r>
    </w:p>
    <w:p w14:paraId="48DE5614" w14:textId="77777777" w:rsidR="005B29C4" w:rsidRPr="005C374C" w:rsidRDefault="005B29C4" w:rsidP="005B29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91AB4" w14:textId="77777777" w:rsidR="005B29C4" w:rsidRPr="005C374C" w:rsidRDefault="005B29C4" w:rsidP="005B29C4">
      <w:pPr>
        <w:rPr>
          <w:rFonts w:cs="Times New Roman"/>
          <w:szCs w:val="24"/>
        </w:rPr>
      </w:pPr>
      <w:r w:rsidRPr="005C374C">
        <w:rPr>
          <w:rFonts w:cs="Times New Roman"/>
          <w:szCs w:val="24"/>
        </w:rPr>
        <w:t>MATLAB Procedure:</w:t>
      </w:r>
    </w:p>
    <w:p w14:paraId="0AB8AD8A" w14:textId="1E19E4E1" w:rsidR="005B29C4" w:rsidRPr="006133DB" w:rsidRDefault="005B29C4" w:rsidP="006133DB">
      <w:pPr>
        <w:pStyle w:val="HeaderCustom"/>
        <w:rPr>
          <w:rFonts w:ascii="Times New Roman" w:hAnsi="Times New Roman" w:cs="Times New Roman"/>
          <w:color w:val="auto"/>
        </w:rPr>
      </w:pPr>
      <w:r w:rsidRPr="005C374C">
        <w:rPr>
          <w:rFonts w:ascii="Times New Roman" w:hAnsi="Times New Roman" w:cs="Times New Roman"/>
          <w:color w:val="auto"/>
        </w:rPr>
        <w:t>Results</w:t>
      </w:r>
    </w:p>
    <w:p w14:paraId="69E63B35" w14:textId="77777777" w:rsidR="005B29C4" w:rsidRPr="005C374C" w:rsidRDefault="005B29C4" w:rsidP="005B29C4">
      <w:pPr>
        <w:rPr>
          <w:rFonts w:cs="Times New Roman"/>
          <w:szCs w:val="24"/>
        </w:rPr>
      </w:pPr>
    </w:p>
    <w:p w14:paraId="407A434F" w14:textId="77777777" w:rsidR="005B29C4" w:rsidRPr="005C374C" w:rsidRDefault="005B29C4" w:rsidP="005B29C4">
      <w:pPr>
        <w:rPr>
          <w:rFonts w:cs="Times New Roman"/>
          <w:sz w:val="28"/>
          <w:szCs w:val="28"/>
          <w:u w:val="single"/>
          <w:lang w:val="en"/>
        </w:rPr>
      </w:pPr>
      <w:r w:rsidRPr="005C374C">
        <w:rPr>
          <w:rFonts w:cs="Times New Roman"/>
          <w:sz w:val="28"/>
          <w:szCs w:val="28"/>
          <w:u w:val="single"/>
          <w:lang w:val="en"/>
        </w:rPr>
        <w:t>Questions &amp; Answers</w:t>
      </w:r>
    </w:p>
    <w:p w14:paraId="32D340EB" w14:textId="77777777" w:rsidR="009269DC" w:rsidRPr="005B29C4" w:rsidRDefault="00BF2CDB" w:rsidP="005B29C4"/>
    <w:sectPr w:rsidR="009269DC" w:rsidRPr="005B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1EA"/>
    <w:multiLevelType w:val="hybridMultilevel"/>
    <w:tmpl w:val="2D0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F16"/>
    <w:multiLevelType w:val="hybridMultilevel"/>
    <w:tmpl w:val="91EA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698D"/>
    <w:multiLevelType w:val="hybridMultilevel"/>
    <w:tmpl w:val="DE94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92B65"/>
    <w:multiLevelType w:val="hybridMultilevel"/>
    <w:tmpl w:val="C412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, Than">
    <w15:presenceInfo w15:providerId="AD" w15:userId="S::wint@msoe.edu::9330ffa4-b1b0-4d80-81f5-183b2f2dd9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DKzMDA0tjQzMDFT0lEKTi0uzszPAykwqgUA2APImCwAAAA="/>
  </w:docVars>
  <w:rsids>
    <w:rsidRoot w:val="00334F26"/>
    <w:rsid w:val="00220B0E"/>
    <w:rsid w:val="00334F26"/>
    <w:rsid w:val="005B29C4"/>
    <w:rsid w:val="006133DB"/>
    <w:rsid w:val="006470DC"/>
    <w:rsid w:val="00AB4613"/>
    <w:rsid w:val="00BF2CDB"/>
    <w:rsid w:val="00F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6E16"/>
  <w15:chartTrackingRefBased/>
  <w15:docId w15:val="{45D44913-4A7A-46D2-861B-85C962DA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34F26"/>
    <w:pPr>
      <w:keepNext/>
      <w:keepLines/>
      <w:spacing w:after="320" w:line="276" w:lineRule="auto"/>
    </w:pPr>
    <w:rPr>
      <w:rFonts w:ascii="Arial" w:eastAsia="Arial" w:hAnsi="Arial" w:cs="Arial"/>
      <w:bCs w:val="0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334F26"/>
    <w:rPr>
      <w:rFonts w:ascii="Arial" w:eastAsia="Arial" w:hAnsi="Arial" w:cs="Arial"/>
      <w:bCs w:val="0"/>
      <w:color w:val="666666"/>
      <w:sz w:val="30"/>
      <w:szCs w:val="30"/>
      <w:lang w:val="en"/>
    </w:rPr>
  </w:style>
  <w:style w:type="paragraph" w:customStyle="1" w:styleId="HeaderCustom">
    <w:name w:val="Header Custom"/>
    <w:basedOn w:val="Heading1"/>
    <w:next w:val="Normal"/>
    <w:link w:val="HeaderCustomChar"/>
    <w:qFormat/>
    <w:rsid w:val="00334F26"/>
    <w:pPr>
      <w:spacing w:line="276" w:lineRule="auto"/>
    </w:pPr>
    <w:rPr>
      <w:bCs w:val="0"/>
      <w:sz w:val="28"/>
      <w:u w:val="single"/>
      <w:lang w:val="en"/>
    </w:rPr>
  </w:style>
  <w:style w:type="character" w:customStyle="1" w:styleId="HeaderCustomChar">
    <w:name w:val="Header Custom Char"/>
    <w:basedOn w:val="Heading1Char"/>
    <w:link w:val="HeaderCustom"/>
    <w:rsid w:val="00334F26"/>
    <w:rPr>
      <w:rFonts w:asciiTheme="majorHAnsi" w:eastAsiaTheme="majorEastAsia" w:hAnsiTheme="majorHAnsi" w:cstheme="majorBidi"/>
      <w:bCs w:val="0"/>
      <w:color w:val="2F5496" w:themeColor="accent1" w:themeShade="BF"/>
      <w:sz w:val="28"/>
      <w:szCs w:val="32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334F26"/>
    <w:pPr>
      <w:spacing w:after="0" w:line="276" w:lineRule="auto"/>
      <w:ind w:left="720"/>
      <w:contextualSpacing/>
    </w:pPr>
    <w:rPr>
      <w:rFonts w:ascii="Arial" w:eastAsia="Arial" w:hAnsi="Arial" w:cs="Arial"/>
      <w:bCs w:val="0"/>
      <w:sz w:val="22"/>
      <w:lang w:val="en"/>
    </w:rPr>
  </w:style>
  <w:style w:type="character" w:customStyle="1" w:styleId="MTEquationSection">
    <w:name w:val="MTEquationSection"/>
    <w:basedOn w:val="DefaultParagraphFont"/>
    <w:rsid w:val="00334F26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334F26"/>
    <w:pPr>
      <w:tabs>
        <w:tab w:val="center" w:pos="4680"/>
        <w:tab w:val="right" w:pos="9360"/>
      </w:tabs>
      <w:spacing w:after="0" w:line="276" w:lineRule="auto"/>
    </w:pPr>
    <w:rPr>
      <w:rFonts w:eastAsia="Arial" w:cs="Times New Roman"/>
      <w:bCs w:val="0"/>
      <w:color w:val="222222"/>
      <w:sz w:val="22"/>
      <w:shd w:val="clear" w:color="auto" w:fill="FFFFFF"/>
      <w:lang w:val="en"/>
    </w:rPr>
  </w:style>
  <w:style w:type="character" w:customStyle="1" w:styleId="MTDisplayEquationChar">
    <w:name w:val="MTDisplayEquation Char"/>
    <w:basedOn w:val="DefaultParagraphFont"/>
    <w:link w:val="MTDisplayEquation"/>
    <w:rsid w:val="00334F26"/>
    <w:rPr>
      <w:rFonts w:eastAsia="Arial" w:cs="Times New Roman"/>
      <w:bCs w:val="0"/>
      <w:color w:val="222222"/>
      <w:sz w:val="2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3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B29C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Win</dc:creator>
  <cp:keywords/>
  <dc:description/>
  <cp:lastModifiedBy>Win, Than</cp:lastModifiedBy>
  <cp:revision>4</cp:revision>
  <dcterms:created xsi:type="dcterms:W3CDTF">2020-01-23T18:13:00Z</dcterms:created>
  <dcterms:modified xsi:type="dcterms:W3CDTF">2020-02-05T21:50:00Z</dcterms:modified>
</cp:coreProperties>
</file>